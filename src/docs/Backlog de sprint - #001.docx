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A05" w:rsidRPr="00BC26E6" w:rsidRDefault="009B2A05" w:rsidP="009B2A05">
      <w:pPr>
        <w:jc w:val="center"/>
        <w:rPr>
          <w:rFonts w:ascii="Arial" w:hAnsi="Arial" w:cs="Arial"/>
          <w:b/>
          <w:sz w:val="28"/>
          <w:szCs w:val="28"/>
          <w:lang w:val="fr-CA"/>
        </w:rPr>
      </w:pPr>
      <w:r w:rsidRPr="00BC26E6">
        <w:rPr>
          <w:rFonts w:ascii="Arial" w:hAnsi="Arial" w:cs="Arial"/>
          <w:b/>
          <w:sz w:val="28"/>
          <w:szCs w:val="28"/>
          <w:lang w:val="fr-CA"/>
        </w:rPr>
        <w:t>« </w:t>
      </w:r>
      <w:proofErr w:type="spellStart"/>
      <w:r w:rsidRPr="00BC26E6">
        <w:rPr>
          <w:rFonts w:ascii="Arial" w:hAnsi="Arial" w:cs="Arial"/>
          <w:b/>
          <w:sz w:val="28"/>
          <w:szCs w:val="28"/>
          <w:lang w:val="fr-CA"/>
        </w:rPr>
        <w:t>Backlog</w:t>
      </w:r>
      <w:proofErr w:type="spellEnd"/>
      <w:r w:rsidRPr="00BC26E6">
        <w:rPr>
          <w:rFonts w:ascii="Arial" w:hAnsi="Arial" w:cs="Arial"/>
          <w:b/>
          <w:sz w:val="28"/>
          <w:szCs w:val="28"/>
          <w:lang w:val="fr-CA"/>
        </w:rPr>
        <w:t xml:space="preserve"> » de </w:t>
      </w:r>
      <w:r w:rsidR="00D450E0" w:rsidRPr="00BC26E6">
        <w:rPr>
          <w:rFonts w:ascii="Arial" w:hAnsi="Arial" w:cs="Arial"/>
          <w:b/>
          <w:sz w:val="28"/>
          <w:szCs w:val="28"/>
          <w:lang w:val="fr-CA"/>
        </w:rPr>
        <w:t>sp</w:t>
      </w:r>
      <w:r w:rsidR="00F95EEF" w:rsidRPr="00BC26E6">
        <w:rPr>
          <w:rFonts w:ascii="Arial" w:hAnsi="Arial" w:cs="Arial"/>
          <w:b/>
          <w:sz w:val="28"/>
          <w:szCs w:val="28"/>
          <w:lang w:val="fr-CA"/>
        </w:rPr>
        <w:t>r</w:t>
      </w:r>
      <w:r w:rsidR="00D450E0" w:rsidRPr="00BC26E6">
        <w:rPr>
          <w:rFonts w:ascii="Arial" w:hAnsi="Arial" w:cs="Arial"/>
          <w:b/>
          <w:sz w:val="28"/>
          <w:szCs w:val="28"/>
          <w:lang w:val="fr-CA"/>
        </w:rPr>
        <w:t xml:space="preserve">int </w:t>
      </w:r>
      <w:r w:rsidR="00F95EEF" w:rsidRPr="00BC26E6">
        <w:rPr>
          <w:rFonts w:ascii="Arial" w:hAnsi="Arial" w:cs="Arial"/>
          <w:b/>
          <w:sz w:val="28"/>
          <w:szCs w:val="28"/>
          <w:lang w:val="fr-CA"/>
        </w:rPr>
        <w:t>#000</w:t>
      </w:r>
    </w:p>
    <w:p w:rsidR="00F95EEF" w:rsidRPr="00BC26E6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</w:p>
    <w:p w:rsidR="00D450E0" w:rsidRPr="00BC26E6" w:rsidRDefault="00F95EEF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BC26E6">
        <w:rPr>
          <w:rFonts w:ascii="Arial" w:hAnsi="Arial" w:cs="Arial"/>
          <w:sz w:val="24"/>
          <w:szCs w:val="24"/>
          <w:lang w:val="fr-CA"/>
        </w:rPr>
        <w:t>P</w:t>
      </w:r>
      <w:r w:rsidR="00D450E0" w:rsidRPr="00BC26E6">
        <w:rPr>
          <w:rFonts w:ascii="Arial" w:hAnsi="Arial" w:cs="Arial"/>
          <w:sz w:val="24"/>
          <w:szCs w:val="24"/>
          <w:lang w:val="fr-CA"/>
        </w:rPr>
        <w:t xml:space="preserve">roduit : </w:t>
      </w:r>
      <w:proofErr w:type="spellStart"/>
      <w:r w:rsidR="00BC26E6" w:rsidRPr="00BC26E6">
        <w:rPr>
          <w:rFonts w:ascii="Arial" w:hAnsi="Arial" w:cs="Arial"/>
          <w:sz w:val="24"/>
          <w:szCs w:val="24"/>
          <w:lang w:val="fr-CA"/>
        </w:rPr>
        <w:t>Astéria</w:t>
      </w:r>
      <w:proofErr w:type="spellEnd"/>
    </w:p>
    <w:p w:rsidR="00472707" w:rsidRPr="00BC26E6" w:rsidRDefault="00472707" w:rsidP="009B2A05">
      <w:pPr>
        <w:jc w:val="center"/>
        <w:rPr>
          <w:rFonts w:ascii="Arial" w:hAnsi="Arial" w:cs="Arial"/>
          <w:sz w:val="24"/>
          <w:szCs w:val="24"/>
          <w:lang w:val="fr-CA"/>
        </w:rPr>
      </w:pPr>
      <w:r w:rsidRPr="00BC26E6">
        <w:rPr>
          <w:rFonts w:ascii="Arial" w:hAnsi="Arial" w:cs="Arial"/>
          <w:sz w:val="24"/>
          <w:szCs w:val="24"/>
          <w:lang w:val="fr-CA"/>
        </w:rPr>
        <w:t xml:space="preserve">Conçu par : </w:t>
      </w:r>
      <w:proofErr w:type="spellStart"/>
      <w:r w:rsidR="00BC26E6" w:rsidRPr="00BC26E6">
        <w:rPr>
          <w:rFonts w:ascii="Arial" w:hAnsi="Arial" w:cs="Arial"/>
          <w:sz w:val="24"/>
          <w:szCs w:val="24"/>
          <w:lang w:val="fr-CA"/>
        </w:rPr>
        <w:t>EquBolduc</w:t>
      </w:r>
      <w:proofErr w:type="spellEnd"/>
    </w:p>
    <w:p w:rsidR="009B2A05" w:rsidRPr="00BC26E6" w:rsidRDefault="009B2A05" w:rsidP="00F95EEF">
      <w:pPr>
        <w:pStyle w:val="Titre2"/>
        <w:rPr>
          <w:lang w:val="fr-CA"/>
        </w:rPr>
      </w:pPr>
      <w:r w:rsidRPr="00BC26E6">
        <w:rPr>
          <w:lang w:val="fr-CA"/>
        </w:rPr>
        <w:t>Équipe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88"/>
        <w:gridCol w:w="905"/>
        <w:gridCol w:w="2283"/>
      </w:tblGrid>
      <w:tr w:rsidR="00BC26E6" w:rsidRPr="00BC26E6" w:rsidTr="005D7592">
        <w:tc>
          <w:tcPr>
            <w:tcW w:w="0" w:type="auto"/>
          </w:tcPr>
          <w:p w:rsidR="00BC26E6" w:rsidRPr="00BC26E6" w:rsidRDefault="00BC26E6" w:rsidP="005D7592">
            <w:pPr>
              <w:rPr>
                <w:b/>
                <w:lang w:val="fr-CA"/>
              </w:rPr>
            </w:pPr>
            <w:r w:rsidRPr="00BC26E6">
              <w:rPr>
                <w:b/>
                <w:lang w:val="fr-CA"/>
              </w:rPr>
              <w:t>Nom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b/>
                <w:lang w:val="fr-CA"/>
              </w:rPr>
            </w:pPr>
            <w:r w:rsidRPr="00BC26E6">
              <w:rPr>
                <w:b/>
                <w:lang w:val="fr-CA"/>
              </w:rPr>
              <w:t>Initiales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b/>
                <w:lang w:val="fr-CA"/>
              </w:rPr>
            </w:pPr>
            <w:r w:rsidRPr="00BC26E6">
              <w:rPr>
                <w:b/>
                <w:lang w:val="fr-CA"/>
              </w:rPr>
              <w:t>Responsabilité</w:t>
            </w:r>
          </w:p>
        </w:tc>
      </w:tr>
      <w:tr w:rsidR="00BC26E6" w:rsidRPr="00BC26E6" w:rsidTr="005D7592"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Émile Grégoire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É. G.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Chef d’équipe</w:t>
            </w:r>
          </w:p>
        </w:tc>
      </w:tr>
      <w:tr w:rsidR="00BC26E6" w:rsidRPr="00BC26E6" w:rsidTr="005D7592"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Jonathan Samson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J. S.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Responsable des livrables</w:t>
            </w:r>
          </w:p>
        </w:tc>
      </w:tr>
      <w:tr w:rsidR="00BC26E6" w:rsidRPr="00BC26E6" w:rsidTr="005D7592"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 xml:space="preserve">Simon-Pierre </w:t>
            </w:r>
            <w:proofErr w:type="spellStart"/>
            <w:r w:rsidRPr="00BC26E6">
              <w:rPr>
                <w:lang w:val="fr-CA"/>
              </w:rPr>
              <w:t>Deschênes</w:t>
            </w:r>
            <w:proofErr w:type="spellEnd"/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S.-P. D.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Responsable de la qualité</w:t>
            </w:r>
          </w:p>
        </w:tc>
      </w:tr>
      <w:tr w:rsidR="00BC26E6" w:rsidRPr="00BC26E6" w:rsidTr="005D7592"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Jérémie Bolduc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J. B.</w:t>
            </w:r>
          </w:p>
        </w:tc>
        <w:tc>
          <w:tcPr>
            <w:tcW w:w="0" w:type="auto"/>
          </w:tcPr>
          <w:p w:rsidR="00BC26E6" w:rsidRPr="00BC26E6" w:rsidRDefault="00BC26E6" w:rsidP="005D7592">
            <w:pPr>
              <w:rPr>
                <w:lang w:val="fr-CA"/>
              </w:rPr>
            </w:pPr>
            <w:r w:rsidRPr="00BC26E6">
              <w:rPr>
                <w:lang w:val="fr-CA"/>
              </w:rPr>
              <w:t>Responsable des réunions</w:t>
            </w:r>
          </w:p>
        </w:tc>
      </w:tr>
    </w:tbl>
    <w:p w:rsidR="00BC26E6" w:rsidRPr="00BC26E6" w:rsidRDefault="00BC26E6" w:rsidP="00BC26E6">
      <w:pPr>
        <w:rPr>
          <w:lang w:val="fr-CA"/>
        </w:rPr>
      </w:pPr>
    </w:p>
    <w:p w:rsidR="00F95EEF" w:rsidRPr="00BC26E6" w:rsidRDefault="00F95EEF" w:rsidP="00F95EEF">
      <w:pPr>
        <w:pStyle w:val="Titre2"/>
        <w:rPr>
          <w:lang w:val="fr-CA"/>
        </w:rPr>
      </w:pPr>
      <w:r w:rsidRPr="00BC26E6">
        <w:rPr>
          <w:lang w:val="fr-CA"/>
        </w:rPr>
        <w:t>Éch</w:t>
      </w:r>
      <w:r w:rsidRPr="00BC26E6">
        <w:rPr>
          <w:rStyle w:val="Titre1Car"/>
          <w:b/>
          <w:bCs/>
          <w:color w:val="4F81BD" w:themeColor="accent1"/>
          <w:sz w:val="26"/>
          <w:szCs w:val="26"/>
          <w:lang w:val="fr-CA"/>
        </w:rPr>
        <w:t>é</w:t>
      </w:r>
      <w:r w:rsidRPr="00BC26E6">
        <w:rPr>
          <w:lang w:val="fr-CA"/>
        </w:rPr>
        <w:t>ancier:</w:t>
      </w:r>
    </w:p>
    <w:p w:rsidR="00BC26E6" w:rsidRPr="00BC26E6" w:rsidRDefault="00BC26E6" w:rsidP="00BC26E6">
      <w:pPr>
        <w:rPr>
          <w:lang w:val="fr-CA"/>
        </w:rPr>
      </w:pPr>
      <w:r w:rsidRPr="00BC26E6">
        <w:rPr>
          <w:lang w:val="fr-CA"/>
        </w:rPr>
        <w:t>Du 11 février au 25 février 2015.</w:t>
      </w:r>
    </w:p>
    <w:p w:rsidR="009B2A05" w:rsidRPr="00BC26E6" w:rsidRDefault="00BC26E6" w:rsidP="00F95EEF">
      <w:pPr>
        <w:pStyle w:val="Titre2"/>
        <w:rPr>
          <w:lang w:val="fr-CA"/>
        </w:rPr>
      </w:pPr>
      <w:r w:rsidRPr="00BC26E6">
        <w:rPr>
          <w:lang w:val="fr-CA"/>
        </w:rPr>
        <w:t>Légende</w:t>
      </w:r>
      <w:r w:rsidR="009B2A05" w:rsidRPr="00BC26E6">
        <w:rPr>
          <w:lang w:val="fr-CA"/>
        </w:rPr>
        <w:t> :</w:t>
      </w:r>
    </w:p>
    <w:p w:rsidR="009B2A05" w:rsidRPr="00BC26E6" w:rsidRDefault="009B2A05" w:rsidP="0000138B">
      <w:pPr>
        <w:pStyle w:val="Paragraphedeliste"/>
        <w:numPr>
          <w:ilvl w:val="0"/>
          <w:numId w:val="5"/>
        </w:numPr>
      </w:pPr>
      <w:r w:rsidRPr="00BC26E6">
        <w:rPr>
          <w:highlight w:val="green"/>
        </w:rPr>
        <w:t>Vert, indique qu</w:t>
      </w:r>
      <w:r w:rsidR="00D450E0" w:rsidRPr="00BC26E6">
        <w:rPr>
          <w:highlight w:val="green"/>
        </w:rPr>
        <w:t xml:space="preserve">e ces items sont </w:t>
      </w:r>
      <w:r w:rsidRPr="00BC26E6">
        <w:rPr>
          <w:highlight w:val="green"/>
        </w:rPr>
        <w:t>réalisé</w:t>
      </w:r>
      <w:r w:rsidR="00D450E0" w:rsidRPr="00BC26E6">
        <w:rPr>
          <w:highlight w:val="green"/>
        </w:rPr>
        <w:t>s</w:t>
      </w:r>
      <w:r w:rsidRPr="00BC26E6">
        <w:rPr>
          <w:highlight w:val="green"/>
        </w:rPr>
        <w:t>.</w:t>
      </w:r>
    </w:p>
    <w:p w:rsidR="009B2A05" w:rsidRPr="00BC26E6" w:rsidRDefault="009B2A05" w:rsidP="0000138B">
      <w:pPr>
        <w:pStyle w:val="Paragraphedeliste"/>
        <w:numPr>
          <w:ilvl w:val="0"/>
          <w:numId w:val="5"/>
        </w:numPr>
      </w:pPr>
      <w:r w:rsidRPr="00BC26E6">
        <w:rPr>
          <w:highlight w:val="yellow"/>
        </w:rPr>
        <w:t xml:space="preserve">Jaune, </w:t>
      </w:r>
      <w:r w:rsidR="00D450E0" w:rsidRPr="00BC26E6">
        <w:rPr>
          <w:highlight w:val="yellow"/>
        </w:rPr>
        <w:t>indique que ces items sont en cours de réalisation</w:t>
      </w:r>
      <w:r w:rsidRPr="00BC26E6">
        <w:rPr>
          <w:highlight w:val="yellow"/>
        </w:rPr>
        <w:t>.</w:t>
      </w:r>
    </w:p>
    <w:p w:rsidR="006E04D4" w:rsidRPr="00BC26E6" w:rsidRDefault="006E04D4" w:rsidP="0000138B">
      <w:pPr>
        <w:pStyle w:val="Paragraphedeliste"/>
        <w:numPr>
          <w:ilvl w:val="0"/>
          <w:numId w:val="5"/>
        </w:numPr>
      </w:pPr>
      <w:r w:rsidRPr="00BC26E6">
        <w:rPr>
          <w:highlight w:val="red"/>
        </w:rPr>
        <w:t xml:space="preserve">Rouge, </w:t>
      </w:r>
      <w:r w:rsidR="00DC155D" w:rsidRPr="00BC26E6">
        <w:rPr>
          <w:highlight w:val="red"/>
        </w:rPr>
        <w:t>p</w:t>
      </w:r>
      <w:r w:rsidRPr="00BC26E6">
        <w:rPr>
          <w:highlight w:val="red"/>
        </w:rPr>
        <w:t xml:space="preserve">roblème </w:t>
      </w:r>
      <w:r w:rsidR="00DC155D" w:rsidRPr="00BC26E6">
        <w:rPr>
          <w:highlight w:val="red"/>
        </w:rPr>
        <w:t xml:space="preserve">ou questionnement important </w:t>
      </w:r>
      <w:r w:rsidRPr="00BC26E6">
        <w:rPr>
          <w:highlight w:val="red"/>
        </w:rPr>
        <w:t>qui demande une rencontre d’équipe.</w:t>
      </w:r>
    </w:p>
    <w:p w:rsidR="009B2A05" w:rsidRPr="00BC26E6" w:rsidRDefault="009B2A05" w:rsidP="0000138B">
      <w:pPr>
        <w:pStyle w:val="Paragraphedeliste"/>
        <w:numPr>
          <w:ilvl w:val="0"/>
          <w:numId w:val="5"/>
        </w:numPr>
      </w:pPr>
      <w:r w:rsidRPr="00BC26E6">
        <w:t xml:space="preserve">Aucune couleur, </w:t>
      </w:r>
      <w:proofErr w:type="gramStart"/>
      <w:r w:rsidR="00D450E0" w:rsidRPr="00BC26E6">
        <w:t>indique</w:t>
      </w:r>
      <w:proofErr w:type="gramEnd"/>
      <w:r w:rsidR="00D450E0" w:rsidRPr="00BC26E6">
        <w:t xml:space="preserve"> que ces items ne sont </w:t>
      </w:r>
      <w:r w:rsidRPr="00BC26E6">
        <w:t>pas encore faits</w:t>
      </w:r>
      <w:r w:rsidR="00D450E0" w:rsidRPr="00BC26E6">
        <w:t xml:space="preserve"> ou commencés</w:t>
      </w:r>
      <w:r w:rsidR="00314B7C" w:rsidRPr="00BC26E6">
        <w:t xml:space="preserve">, </w:t>
      </w:r>
      <w:r w:rsidR="00314B7C" w:rsidRPr="00BC26E6">
        <w:rPr>
          <w:b/>
          <w:u w:val="single"/>
        </w:rPr>
        <w:t>on peut toujours les enrichir</w:t>
      </w:r>
      <w:r w:rsidR="004C6B27" w:rsidRPr="00BC26E6">
        <w:rPr>
          <w:b/>
          <w:u w:val="single"/>
        </w:rPr>
        <w:t xml:space="preserve"> </w:t>
      </w:r>
      <w:r w:rsidR="00E672BF" w:rsidRPr="00BC26E6">
        <w:rPr>
          <w:b/>
          <w:u w:val="single"/>
        </w:rPr>
        <w:t>mais il faut</w:t>
      </w:r>
      <w:r w:rsidR="004C6B27" w:rsidRPr="00BC26E6">
        <w:rPr>
          <w:b/>
          <w:u w:val="single"/>
        </w:rPr>
        <w:t xml:space="preserve"> le consentement</w:t>
      </w:r>
      <w:r w:rsidR="00E672BF" w:rsidRPr="00BC26E6">
        <w:rPr>
          <w:b/>
          <w:u w:val="single"/>
        </w:rPr>
        <w:t xml:space="preserve"> de toute</w:t>
      </w:r>
      <w:r w:rsidR="004C6B27" w:rsidRPr="00BC26E6">
        <w:rPr>
          <w:b/>
          <w:u w:val="single"/>
        </w:rPr>
        <w:t xml:space="preserve"> l’équipe</w:t>
      </w:r>
      <w:r w:rsidR="004C6B27" w:rsidRPr="00BC26E6">
        <w:t>.</w:t>
      </w:r>
    </w:p>
    <w:p w:rsidR="009B2A05" w:rsidRPr="00BC26E6" w:rsidRDefault="009B2A05" w:rsidP="00F95EEF">
      <w:pPr>
        <w:pStyle w:val="Titre2"/>
        <w:rPr>
          <w:lang w:val="fr-CA"/>
        </w:rPr>
      </w:pPr>
      <w:r w:rsidRPr="00BC26E6">
        <w:rPr>
          <w:lang w:val="fr-CA"/>
        </w:rPr>
        <w:t>« </w:t>
      </w:r>
      <w:proofErr w:type="spellStart"/>
      <w:r w:rsidRPr="00BC26E6">
        <w:rPr>
          <w:lang w:val="fr-CA"/>
        </w:rPr>
        <w:t>Backlog</w:t>
      </w:r>
      <w:proofErr w:type="spellEnd"/>
      <w:r w:rsidRPr="00BC26E6">
        <w:rPr>
          <w:lang w:val="fr-CA"/>
        </w:rPr>
        <w:t xml:space="preserve"> » de </w:t>
      </w:r>
      <w:r w:rsidR="00314B7C" w:rsidRPr="00BC26E6">
        <w:rPr>
          <w:lang w:val="fr-CA"/>
        </w:rPr>
        <w:t>sprint</w:t>
      </w:r>
    </w:p>
    <w:tbl>
      <w:tblPr>
        <w:tblStyle w:val="Grilledutableau"/>
        <w:tblW w:w="10314" w:type="dxa"/>
        <w:tblLook w:val="04A0" w:firstRow="1" w:lastRow="0" w:firstColumn="1" w:lastColumn="0" w:noHBand="0" w:noVBand="1"/>
      </w:tblPr>
      <w:tblGrid>
        <w:gridCol w:w="108"/>
        <w:gridCol w:w="1843"/>
        <w:gridCol w:w="312"/>
        <w:gridCol w:w="6367"/>
        <w:gridCol w:w="1684"/>
      </w:tblGrid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tabs>
                <w:tab w:val="center" w:pos="4207"/>
                <w:tab w:val="right" w:pos="8414"/>
              </w:tabs>
              <w:spacing w:line="276" w:lineRule="auto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ab/>
              <w:t>Scénario #2</w:t>
            </w:r>
            <w:r w:rsidRPr="00BC26E6">
              <w:rPr>
                <w:b/>
                <w:sz w:val="22"/>
                <w:szCs w:val="22"/>
                <w:lang w:val="fr-CA"/>
              </w:rPr>
              <w:tab/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que développeur, je veux pouvoir changer de contrôleur et de vue facilement afin de simplifier les tests sur le modèle physique.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Listeniveau1"/>
            </w:pPr>
            <w:r w:rsidRPr="00BC26E6">
              <w:t>Créer un contrôleur principal qui contiendra les vues et les contrôleurs.</w:t>
            </w:r>
          </w:p>
          <w:p w:rsidR="00BC26E6" w:rsidRPr="00BC26E6" w:rsidRDefault="00BC26E6" w:rsidP="00BC26E6">
            <w:pPr>
              <w:pStyle w:val="Listeniveau2"/>
              <w:rPr>
                <w:lang w:val="fr-CA"/>
              </w:rPr>
            </w:pPr>
            <w:r w:rsidRPr="00BC26E6">
              <w:rPr>
                <w:lang w:val="fr-CA"/>
              </w:rPr>
              <w:t>Qui et temps</w:t>
            </w:r>
          </w:p>
          <w:p w:rsidR="00BC26E6" w:rsidRPr="00BC26E6" w:rsidRDefault="000D2A45" w:rsidP="00BC26E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É.G.</w:t>
            </w:r>
          </w:p>
          <w:p w:rsidR="00BC26E6" w:rsidRPr="00BC26E6" w:rsidRDefault="008B2F56" w:rsidP="00BC26E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BC26E6" w:rsidRPr="00BC26E6" w:rsidRDefault="00BC26E6" w:rsidP="00BC26E6">
            <w:pPr>
              <w:pStyle w:val="Listeniveau2"/>
              <w:rPr>
                <w:lang w:val="fr-CA"/>
              </w:rPr>
            </w:pPr>
            <w:r w:rsidRPr="00BC26E6">
              <w:rPr>
                <w:lang w:val="fr-CA"/>
              </w:rPr>
              <w:t>Préconditions</w:t>
            </w:r>
          </w:p>
          <w:p w:rsidR="00BC26E6" w:rsidRDefault="00BC26E6" w:rsidP="00BC26E6">
            <w:pPr>
              <w:pStyle w:val="Listeniveau2"/>
              <w:rPr>
                <w:lang w:val="fr-CA"/>
              </w:rPr>
            </w:pPr>
            <w:r w:rsidRPr="00BC26E6">
              <w:rPr>
                <w:lang w:val="fr-CA"/>
              </w:rPr>
              <w:t>Règles d’affaires</w:t>
            </w:r>
          </w:p>
          <w:p w:rsidR="000D2A45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un contrôleur principal qui contient les vues et les contrôleurs.</w:t>
            </w:r>
          </w:p>
          <w:p w:rsidR="000D2A45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Rendre ce contrôleur accessible depuis partout (Singleton).</w:t>
            </w:r>
          </w:p>
          <w:p w:rsidR="000D2A45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les interfaces contrôleurs et vues.</w:t>
            </w:r>
          </w:p>
          <w:p w:rsidR="00BC26E6" w:rsidRDefault="00BC26E6" w:rsidP="00BC26E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Règles d’affaires alternatives</w:t>
            </w:r>
          </w:p>
          <w:p w:rsidR="000D2A45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S’assurer que les contrôleurs et les vues ne sont pas </w:t>
            </w:r>
            <w:proofErr w:type="spellStart"/>
            <w:r>
              <w:rPr>
                <w:lang w:val="fr-CA"/>
              </w:rPr>
              <w:t>null</w:t>
            </w:r>
            <w:proofErr w:type="spellEnd"/>
            <w:r>
              <w:rPr>
                <w:lang w:val="fr-CA"/>
              </w:rPr>
              <w:t>.</w:t>
            </w:r>
          </w:p>
          <w:p w:rsidR="00BC26E6" w:rsidRDefault="00BC26E6" w:rsidP="00BC26E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Tests d’acceptation</w:t>
            </w:r>
          </w:p>
          <w:p w:rsidR="000D2A45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Créer des tests unitaires avec des classes contrôleurs et vues bidons.</w:t>
            </w:r>
          </w:p>
          <w:p w:rsidR="00BC26E6" w:rsidRDefault="00BC26E6" w:rsidP="00BC26E6">
            <w:pPr>
              <w:pStyle w:val="Listeniveau2"/>
              <w:rPr>
                <w:lang w:val="fr-CA"/>
              </w:rPr>
            </w:pPr>
            <w:r>
              <w:rPr>
                <w:lang w:val="fr-CA"/>
              </w:rPr>
              <w:t>Post-conditions</w:t>
            </w:r>
          </w:p>
          <w:p w:rsidR="000D2A45" w:rsidRPr="00BC26E6" w:rsidRDefault="000D2A45" w:rsidP="000D2A45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 contrôleur principal est accessible partout.</w:t>
            </w:r>
          </w:p>
          <w:p w:rsidR="00BC26E6" w:rsidRDefault="00BC26E6" w:rsidP="00BC26E6">
            <w:pPr>
              <w:pStyle w:val="Listeniveau1"/>
            </w:pPr>
            <w:r w:rsidRPr="00BC26E6">
              <w:t>Implémenter les changements entre les contrôleurs.</w:t>
            </w:r>
          </w:p>
          <w:p w:rsidR="008B2F56" w:rsidRP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Qui et temps</w:t>
            </w:r>
          </w:p>
          <w:p w:rsidR="008B2F56" w:rsidRPr="008B2F56" w:rsidRDefault="008B2F56" w:rsidP="008B2F56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É.G.</w:t>
            </w:r>
          </w:p>
          <w:p w:rsidR="008B2F56" w:rsidRPr="008B2F56" w:rsidRDefault="008B2F56" w:rsidP="008B2F5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Préconditions</w:t>
            </w:r>
          </w:p>
          <w:p w:rsidR="00C4028E" w:rsidRPr="008B2F56" w:rsidRDefault="00C4028E" w:rsidP="00C4028E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lastRenderedPageBreak/>
              <w:t>Le contrôleur principal est accessible partout.</w:t>
            </w:r>
          </w:p>
          <w:p w:rsidR="008B2F56" w:rsidRP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</w:t>
            </w:r>
          </w:p>
          <w:p w:rsidR="008B2F56" w:rsidRPr="008B2F56" w:rsidRDefault="00C4028E" w:rsidP="008B2F5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Charger le contrôleur.</w:t>
            </w:r>
          </w:p>
          <w:p w:rsidR="008B2F56" w:rsidRPr="008B2F56" w:rsidRDefault="00C4028E" w:rsidP="008B2F56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Ajouter les écouteurs nécessaires.</w:t>
            </w:r>
          </w:p>
          <w:p w:rsidR="008B2F56" w:rsidRP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 alternatives</w:t>
            </w:r>
          </w:p>
          <w:p w:rsidR="000D2A45" w:rsidRPr="008B2F56" w:rsidRDefault="008B2F56" w:rsidP="008B2F56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S’assurer que le</w:t>
            </w:r>
            <w:r w:rsidR="007F3A0B">
              <w:rPr>
                <w:lang w:val="fr-CA"/>
              </w:rPr>
              <w:t xml:space="preserve"> contrôleur </w:t>
            </w:r>
            <w:r w:rsidR="00C4028E">
              <w:rPr>
                <w:lang w:val="fr-CA"/>
              </w:rPr>
              <w:t>n’est</w:t>
            </w:r>
            <w:r w:rsidRPr="008B2F56">
              <w:rPr>
                <w:lang w:val="fr-CA"/>
              </w:rPr>
              <w:t xml:space="preserve"> pas </w:t>
            </w:r>
            <w:proofErr w:type="spellStart"/>
            <w:r w:rsidRPr="008B2F56">
              <w:rPr>
                <w:lang w:val="fr-CA"/>
              </w:rPr>
              <w:t>null</w:t>
            </w:r>
            <w:proofErr w:type="spellEnd"/>
            <w:r w:rsidRPr="008B2F56">
              <w:rPr>
                <w:lang w:val="fr-CA"/>
              </w:rPr>
              <w:t>.</w:t>
            </w:r>
          </w:p>
          <w:p w:rsidR="008B2F56" w:rsidRP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Tests d’acceptation</w:t>
            </w:r>
          </w:p>
          <w:p w:rsidR="000D2A45" w:rsidRPr="008B2F56" w:rsidRDefault="008B2F56" w:rsidP="008B2F56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Créer des t</w:t>
            </w:r>
            <w:r w:rsidR="00C4028E">
              <w:rPr>
                <w:lang w:val="fr-CA"/>
              </w:rPr>
              <w:t>ests unitaires avec une classe contrôleur bidon.</w:t>
            </w:r>
          </w:p>
          <w:p w:rsidR="008B2F56" w:rsidRPr="008B2F56" w:rsidRDefault="008B2F56" w:rsidP="008B2F56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Post-conditions</w:t>
            </w:r>
          </w:p>
          <w:p w:rsidR="00BC26E6" w:rsidRDefault="00BC26E6" w:rsidP="00BC26E6">
            <w:pPr>
              <w:pStyle w:val="Listeniveau1"/>
            </w:pPr>
            <w:r w:rsidRPr="00BC26E6">
              <w:t>Implémenter le chargement des vues.</w:t>
            </w:r>
          </w:p>
          <w:p w:rsidR="007F3A0B" w:rsidRPr="008B2F56" w:rsidRDefault="007F3A0B" w:rsidP="007F3A0B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Qui et temps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É.G.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30 min.</w:t>
            </w:r>
          </w:p>
          <w:p w:rsidR="007F3A0B" w:rsidRDefault="007F3A0B" w:rsidP="007F3A0B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Préconditions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Le contrôleur principal est accessible partout.</w:t>
            </w:r>
          </w:p>
          <w:p w:rsidR="007F3A0B" w:rsidRPr="008B2F56" w:rsidRDefault="007F3A0B" w:rsidP="007F3A0B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</w:t>
            </w:r>
          </w:p>
          <w:p w:rsidR="007F3A0B" w:rsidRDefault="007F3A0B" w:rsidP="007F3A0B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Charger le fichier FXML.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>Charger le fichier CSS.</w:t>
            </w:r>
          </w:p>
          <w:p w:rsidR="007F3A0B" w:rsidRPr="008B2F56" w:rsidRDefault="007F3A0B" w:rsidP="007F3A0B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Règles d’affaires alternatives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S</w:t>
            </w:r>
            <w:r>
              <w:rPr>
                <w:lang w:val="fr-CA"/>
              </w:rPr>
              <w:t xml:space="preserve">’assurer que la vue n’est pas </w:t>
            </w:r>
            <w:proofErr w:type="spellStart"/>
            <w:r>
              <w:rPr>
                <w:lang w:val="fr-CA"/>
              </w:rPr>
              <w:t>null</w:t>
            </w:r>
            <w:proofErr w:type="spellEnd"/>
            <w:r>
              <w:rPr>
                <w:lang w:val="fr-CA"/>
              </w:rPr>
              <w:t>.</w:t>
            </w:r>
          </w:p>
          <w:p w:rsidR="007F3A0B" w:rsidRPr="008B2F56" w:rsidRDefault="007F3A0B" w:rsidP="007F3A0B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Tests d’acceptation</w:t>
            </w:r>
          </w:p>
          <w:p w:rsidR="007F3A0B" w:rsidRPr="008B2F56" w:rsidRDefault="007F3A0B" w:rsidP="007F3A0B">
            <w:pPr>
              <w:pStyle w:val="Listeniveau3"/>
              <w:rPr>
                <w:lang w:val="fr-CA"/>
              </w:rPr>
            </w:pPr>
            <w:r w:rsidRPr="008B2F56">
              <w:rPr>
                <w:lang w:val="fr-CA"/>
              </w:rPr>
              <w:t>Créer des t</w:t>
            </w:r>
            <w:r>
              <w:rPr>
                <w:lang w:val="fr-CA"/>
              </w:rPr>
              <w:t xml:space="preserve">ests unitaires avec une </w:t>
            </w:r>
            <w:r w:rsidR="005F736D">
              <w:rPr>
                <w:lang w:val="fr-CA"/>
              </w:rPr>
              <w:t xml:space="preserve">vue </w:t>
            </w:r>
            <w:r>
              <w:rPr>
                <w:lang w:val="fr-CA"/>
              </w:rPr>
              <w:t>bidon.</w:t>
            </w:r>
          </w:p>
          <w:p w:rsidR="007F3A0B" w:rsidRPr="00BC26E6" w:rsidRDefault="007F3A0B" w:rsidP="00BB71BC">
            <w:pPr>
              <w:pStyle w:val="Listeniveau2"/>
              <w:rPr>
                <w:lang w:val="fr-CA"/>
              </w:rPr>
            </w:pPr>
            <w:r w:rsidRPr="008B2F56">
              <w:rPr>
                <w:lang w:val="fr-CA"/>
              </w:rPr>
              <w:t>Post-conditions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Créer deux contrôleurs de test et de vue pour s’assurer que les changements s’opèrent bien.</w:t>
            </w:r>
            <w:bookmarkStart w:id="0" w:name="_GoBack"/>
            <w:bookmarkEnd w:id="0"/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3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spacing w:line="276" w:lineRule="auto"/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#3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que développeur, je veux pouvoir me servir d’une horloge interne qui me retournera des variations de temps utiles dans les formules de physique.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Écrire un thread qui calcule la différence de temps entre un temps x et y.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Dans le contrôleur principal, démarrer le thread.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4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Accéder aux valeurs de variations de temps.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Demander d’afficher le nombre de secondes ou minutes qui se sont écoulées entre deux appels de la méthode.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#4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que développeur, je veux utiliser une classe Vecteur afin d’illustrer les mouvements entre les différents corps.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l’addition de vecteurs.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la soustraction de vecteurs.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la multiplication de vecteurs par des scalaires.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le produit scalaire de vecteurs.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le produit vectoriel.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la normalisation de vecteurs.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7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Implémenter le calcul des modules de vecteurs.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Effectuer différentes opérations vectorielles et vérifier la cohérence des résultats via des tests unitaires.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#5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que développeur, je veux pouvoir travailler avec des corps physiques qui seront soit statiques, soit en mouvement.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1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Créer l’interface Corps qui sera utilisée par les vaisseaux et les planètes.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Créer la classe Planète qui implémente l’interface Corps.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6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Créer la classe Vaisseau qui implémente l’interface Corps.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Vérifier que les valeurs retournées ont du sens.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#6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Développeurs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que développeur, je veux que les différents corps puissent s’attirer entre eux afin que le jeu soit réaliste physiquement.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Récupérer tous les corps.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Analyser les propriétés des différents corps.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8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Pour chaque corps, calculer la force résultante exercée par les autres corps.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Mettre plusieurs corps à proximité et vérifier que leur comportement est réaliste grâce à des calculs fait à la main.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3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3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#7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qu’utilisateur, je veux pouvoir voir les différents corps afin de pouvoir voir ce qui se passe.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Charger la vue.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Récupérer les différents nœuds à afficher.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19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Afficher les nœuds.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Démarrer le programme et vérifier que la fenêtre s’affiche.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8630" w:type="dxa"/>
            <w:gridSpan w:val="4"/>
            <w:shd w:val="clear" w:color="auto" w:fill="EEECE1" w:themeFill="background2"/>
          </w:tcPr>
          <w:p w:rsidR="00BC26E6" w:rsidRPr="00BC26E6" w:rsidRDefault="00BC26E6" w:rsidP="005D7592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BC26E6">
              <w:rPr>
                <w:b/>
                <w:sz w:val="22"/>
                <w:szCs w:val="22"/>
                <w:lang w:val="fr-CA"/>
              </w:rPr>
              <w:t>Scénario #8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En tant qu’utilisateur, je veux pouvoir mettre le jeu en pause afin de pouvoir réfléchir.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BC26E6" w:rsidRPr="00BC26E6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Mettre l’horloge interne sur pause.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 xml:space="preserve">Créer la classe </w:t>
            </w:r>
            <w:proofErr w:type="spellStart"/>
            <w:r w:rsidRPr="00BC26E6">
              <w:rPr>
                <w:sz w:val="22"/>
                <w:szCs w:val="22"/>
              </w:rPr>
              <w:t>ContrôleurMenu</w:t>
            </w:r>
            <w:proofErr w:type="spellEnd"/>
            <w:r w:rsidRPr="00BC26E6">
              <w:rPr>
                <w:sz w:val="22"/>
                <w:szCs w:val="22"/>
              </w:rPr>
              <w:t>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 xml:space="preserve">Créer la classe </w:t>
            </w:r>
            <w:proofErr w:type="spellStart"/>
            <w:r w:rsidRPr="00BC26E6">
              <w:rPr>
                <w:sz w:val="22"/>
                <w:szCs w:val="22"/>
              </w:rPr>
              <w:t>VueMenu</w:t>
            </w:r>
            <w:proofErr w:type="spellEnd"/>
            <w:r w:rsidRPr="00BC26E6">
              <w:rPr>
                <w:sz w:val="22"/>
                <w:szCs w:val="22"/>
              </w:rPr>
              <w:t>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Charger le contrôleur.</w:t>
            </w:r>
          </w:p>
          <w:p w:rsidR="00BC26E6" w:rsidRPr="00BC26E6" w:rsidRDefault="00BC26E6" w:rsidP="00BC26E6">
            <w:pPr>
              <w:pStyle w:val="Paragraphedeliste"/>
              <w:numPr>
                <w:ilvl w:val="0"/>
                <w:numId w:val="20"/>
              </w:numPr>
              <w:spacing w:line="240" w:lineRule="auto"/>
              <w:ind w:right="0"/>
              <w:jc w:val="both"/>
              <w:rPr>
                <w:sz w:val="22"/>
                <w:szCs w:val="22"/>
              </w:rPr>
            </w:pPr>
            <w:r w:rsidRPr="00BC26E6">
              <w:rPr>
                <w:sz w:val="22"/>
                <w:szCs w:val="22"/>
              </w:rPr>
              <w:t>Charger la vue.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Démarrer le programme,  appuyer sur pause et s’assurer que le menu pause fonctionne.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lastRenderedPageBreak/>
              <w:t>Complexité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2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1</w:t>
            </w:r>
          </w:p>
        </w:tc>
      </w:tr>
      <w:tr w:rsidR="00BC26E6" w:rsidRPr="00BC26E6" w:rsidTr="00BC26E6">
        <w:trPr>
          <w:gridAfter w:val="1"/>
          <w:wAfter w:w="1684" w:type="dxa"/>
        </w:trPr>
        <w:tc>
          <w:tcPr>
            <w:tcW w:w="2263" w:type="dxa"/>
            <w:gridSpan w:val="3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  <w:r w:rsidRPr="00BC26E6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BC26E6" w:rsidRPr="00BC26E6" w:rsidRDefault="00BC26E6" w:rsidP="005D7592">
            <w:pPr>
              <w:rPr>
                <w:sz w:val="22"/>
                <w:szCs w:val="22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0206" w:type="dxa"/>
            <w:gridSpan w:val="4"/>
            <w:shd w:val="clear" w:color="auto" w:fill="A6A6A6" w:themeFill="background1" w:themeFillShade="A6"/>
          </w:tcPr>
          <w:p w:rsidR="009B2A05" w:rsidRPr="00BC26E6" w:rsidRDefault="00472707" w:rsidP="00472707">
            <w:pPr>
              <w:rPr>
                <w:rFonts w:eastAsia="Cambria"/>
                <w:b/>
                <w:lang w:val="fr-CA"/>
              </w:rPr>
            </w:pPr>
            <w:r w:rsidRPr="00BC26E6">
              <w:rPr>
                <w:rFonts w:eastAsia="Cambria"/>
                <w:b/>
                <w:lang w:val="fr-CA"/>
              </w:rPr>
              <w:t>1</w:t>
            </w: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rFonts w:eastAsia="Cambria"/>
                <w:lang w:val="fr-CA"/>
              </w:rPr>
              <w:t>Acteur ou rôle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lang w:val="fr-CA"/>
              </w:rPr>
              <w:t>Scénario ou story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33368C">
            <w:pPr>
              <w:rPr>
                <w:rFonts w:eastAsia="Cambria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00138B" w:rsidP="009B675A">
            <w:pPr>
              <w:rPr>
                <w:rFonts w:eastAsia="Cambria"/>
                <w:lang w:val="fr-CA"/>
              </w:rPr>
            </w:pPr>
            <w:r w:rsidRPr="00BC26E6">
              <w:rPr>
                <w:lang w:val="fr-CA"/>
              </w:rPr>
              <w:t xml:space="preserve">Détail </w:t>
            </w:r>
            <w:r w:rsidR="009B675A" w:rsidRPr="00BC26E6">
              <w:rPr>
                <w:lang w:val="fr-CA"/>
              </w:rPr>
              <w:t>et</w:t>
            </w:r>
            <w:r w:rsidRPr="00BC26E6">
              <w:rPr>
                <w:lang w:val="fr-CA"/>
              </w:rPr>
              <w:t xml:space="preserve"> description des </w:t>
            </w:r>
            <w:r w:rsidRPr="00BC26E6">
              <w:rPr>
                <w:b/>
                <w:lang w:val="fr-CA"/>
              </w:rPr>
              <w:t>items</w:t>
            </w:r>
            <w:r w:rsidRPr="00BC26E6">
              <w:rPr>
                <w:lang w:val="fr-CA"/>
              </w:rPr>
              <w:t xml:space="preserve"> à faire :</w:t>
            </w:r>
          </w:p>
        </w:tc>
        <w:tc>
          <w:tcPr>
            <w:tcW w:w="8363" w:type="dxa"/>
            <w:gridSpan w:val="3"/>
          </w:tcPr>
          <w:p w:rsidR="0000138B" w:rsidRPr="00BC26E6" w:rsidRDefault="0000138B" w:rsidP="00C1102D">
            <w:pPr>
              <w:pStyle w:val="Listeniveau1"/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lang w:val="fr-CA" w:eastAsia="fr-CA"/>
              </w:rPr>
              <w:t>Tests d’acceptation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lang w:val="fr-CA"/>
              </w:rPr>
              <w:t>Complexité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lang w:val="fr-CA"/>
              </w:rPr>
              <w:t>Effort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</w:p>
        </w:tc>
      </w:tr>
      <w:tr w:rsidR="009B2A05" w:rsidRPr="00BC26E6" w:rsidTr="00BC26E6">
        <w:trPr>
          <w:gridBefore w:val="1"/>
          <w:wBefore w:w="108" w:type="dxa"/>
        </w:trPr>
        <w:tc>
          <w:tcPr>
            <w:tcW w:w="1843" w:type="dxa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  <w:r w:rsidRPr="00BC26E6">
              <w:rPr>
                <w:lang w:val="fr-CA"/>
              </w:rPr>
              <w:t>Commentaires :</w:t>
            </w:r>
          </w:p>
        </w:tc>
        <w:tc>
          <w:tcPr>
            <w:tcW w:w="8363" w:type="dxa"/>
            <w:gridSpan w:val="3"/>
          </w:tcPr>
          <w:p w:rsidR="009B2A05" w:rsidRPr="00BC26E6" w:rsidRDefault="009B2A05" w:rsidP="000E5C0F">
            <w:pPr>
              <w:rPr>
                <w:rFonts w:eastAsia="Cambria"/>
                <w:lang w:val="fr-CA"/>
              </w:rPr>
            </w:pPr>
          </w:p>
        </w:tc>
      </w:tr>
    </w:tbl>
    <w:p w:rsidR="002D0CD3" w:rsidRPr="00BC26E6" w:rsidRDefault="002D0CD3" w:rsidP="00E83BE7">
      <w:pPr>
        <w:rPr>
          <w:lang w:val="fr-CA"/>
        </w:rPr>
      </w:pPr>
    </w:p>
    <w:sectPr w:rsidR="002D0CD3" w:rsidRPr="00BC26E6" w:rsidSect="009B2A0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4A3"/>
    <w:multiLevelType w:val="hybridMultilevel"/>
    <w:tmpl w:val="D194D0CA"/>
    <w:lvl w:ilvl="0" w:tplc="4BBE1BC6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E5742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5343AA"/>
    <w:multiLevelType w:val="hybridMultilevel"/>
    <w:tmpl w:val="327C0F16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F063A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F6974"/>
    <w:multiLevelType w:val="hybridMultilevel"/>
    <w:tmpl w:val="AC2A656A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3263D2"/>
    <w:multiLevelType w:val="hybridMultilevel"/>
    <w:tmpl w:val="1F1E18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9E1046"/>
    <w:multiLevelType w:val="hybridMultilevel"/>
    <w:tmpl w:val="E61A282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0C2096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F31797"/>
    <w:multiLevelType w:val="hybridMultilevel"/>
    <w:tmpl w:val="3CDE7F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8374C2"/>
    <w:multiLevelType w:val="multilevel"/>
    <w:tmpl w:val="E1307B2C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4A567B71"/>
    <w:multiLevelType w:val="multilevel"/>
    <w:tmpl w:val="1E9491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Listeniveau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B0F3264"/>
    <w:multiLevelType w:val="hybridMultilevel"/>
    <w:tmpl w:val="E460C34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1A18BD"/>
    <w:multiLevelType w:val="hybridMultilevel"/>
    <w:tmpl w:val="5F8E451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76D16E1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86B2A18"/>
    <w:multiLevelType w:val="hybridMultilevel"/>
    <w:tmpl w:val="439AEFC2"/>
    <w:lvl w:ilvl="0" w:tplc="B00EBB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57245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6A4C95"/>
    <w:multiLevelType w:val="hybridMultilevel"/>
    <w:tmpl w:val="C330AE1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4"/>
  </w:num>
  <w:num w:numId="5">
    <w:abstractNumId w:val="11"/>
  </w:num>
  <w:num w:numId="6">
    <w:abstractNumId w:val="5"/>
  </w:num>
  <w:num w:numId="7">
    <w:abstractNumId w:val="16"/>
  </w:num>
  <w:num w:numId="8">
    <w:abstractNumId w:val="0"/>
  </w:num>
  <w:num w:numId="9">
    <w:abstractNumId w:val="0"/>
  </w:num>
  <w:num w:numId="10">
    <w:abstractNumId w:val="10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8"/>
  </w:num>
  <w:num w:numId="14">
    <w:abstractNumId w:val="15"/>
  </w:num>
  <w:num w:numId="15">
    <w:abstractNumId w:val="12"/>
  </w:num>
  <w:num w:numId="16">
    <w:abstractNumId w:val="7"/>
  </w:num>
  <w:num w:numId="17">
    <w:abstractNumId w:val="2"/>
  </w:num>
  <w:num w:numId="18">
    <w:abstractNumId w:val="13"/>
  </w:num>
  <w:num w:numId="19">
    <w:abstractNumId w:val="3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A05"/>
    <w:rsid w:val="0000138B"/>
    <w:rsid w:val="00001866"/>
    <w:rsid w:val="000752CA"/>
    <w:rsid w:val="000D2A45"/>
    <w:rsid w:val="000E3B02"/>
    <w:rsid w:val="000F5052"/>
    <w:rsid w:val="001413AA"/>
    <w:rsid w:val="001845AB"/>
    <w:rsid w:val="00226DB3"/>
    <w:rsid w:val="002645F5"/>
    <w:rsid w:val="0026697C"/>
    <w:rsid w:val="002B350A"/>
    <w:rsid w:val="002D0CD3"/>
    <w:rsid w:val="00303B5D"/>
    <w:rsid w:val="00314B7C"/>
    <w:rsid w:val="0033368C"/>
    <w:rsid w:val="003513ED"/>
    <w:rsid w:val="003A56EF"/>
    <w:rsid w:val="003D0582"/>
    <w:rsid w:val="003D56E0"/>
    <w:rsid w:val="003F31E0"/>
    <w:rsid w:val="00432B95"/>
    <w:rsid w:val="00467D05"/>
    <w:rsid w:val="00472707"/>
    <w:rsid w:val="00481F5C"/>
    <w:rsid w:val="004B40D7"/>
    <w:rsid w:val="004C6B27"/>
    <w:rsid w:val="00551D8F"/>
    <w:rsid w:val="00566DBF"/>
    <w:rsid w:val="005A105F"/>
    <w:rsid w:val="005C3A9E"/>
    <w:rsid w:val="005F736D"/>
    <w:rsid w:val="006565B2"/>
    <w:rsid w:val="006E04D4"/>
    <w:rsid w:val="00706EF3"/>
    <w:rsid w:val="007222E4"/>
    <w:rsid w:val="00792023"/>
    <w:rsid w:val="007A75F5"/>
    <w:rsid w:val="007B6831"/>
    <w:rsid w:val="007F3A0B"/>
    <w:rsid w:val="00871E98"/>
    <w:rsid w:val="008B2F56"/>
    <w:rsid w:val="009B2A05"/>
    <w:rsid w:val="009B675A"/>
    <w:rsid w:val="009C5623"/>
    <w:rsid w:val="009D6CFC"/>
    <w:rsid w:val="00A34973"/>
    <w:rsid w:val="00AE0E5C"/>
    <w:rsid w:val="00B5169B"/>
    <w:rsid w:val="00B63A46"/>
    <w:rsid w:val="00BB6AEF"/>
    <w:rsid w:val="00BB71BC"/>
    <w:rsid w:val="00BC26E6"/>
    <w:rsid w:val="00BF0ECB"/>
    <w:rsid w:val="00C1102D"/>
    <w:rsid w:val="00C4028E"/>
    <w:rsid w:val="00C673E6"/>
    <w:rsid w:val="00C87221"/>
    <w:rsid w:val="00D450E0"/>
    <w:rsid w:val="00D9693B"/>
    <w:rsid w:val="00DA6F1F"/>
    <w:rsid w:val="00DC155D"/>
    <w:rsid w:val="00E672BF"/>
    <w:rsid w:val="00E741C0"/>
    <w:rsid w:val="00E83BE7"/>
    <w:rsid w:val="00EA40BB"/>
    <w:rsid w:val="00EE7137"/>
    <w:rsid w:val="00F107B1"/>
    <w:rsid w:val="00F3132F"/>
    <w:rsid w:val="00F5672E"/>
    <w:rsid w:val="00F95EEF"/>
    <w:rsid w:val="00FE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4D8467F-D6CF-4D33-878B-D68AA516D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9B2A0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2A0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3132F"/>
    <w:pPr>
      <w:numPr>
        <w:numId w:val="1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9B2A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B2A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9B2A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customStyle="1" w:styleId="Listeniveau2">
    <w:name w:val="Liste niveau 2"/>
    <w:basedOn w:val="Normal"/>
    <w:qFormat/>
    <w:rsid w:val="00871E98"/>
    <w:pPr>
      <w:numPr>
        <w:ilvl w:val="1"/>
        <w:numId w:val="12"/>
      </w:numPr>
    </w:pPr>
  </w:style>
  <w:style w:type="paragraph" w:customStyle="1" w:styleId="Listeniveau3">
    <w:name w:val="Liste niveau 3"/>
    <w:basedOn w:val="Normal"/>
    <w:qFormat/>
    <w:rsid w:val="00F3132F"/>
    <w:pPr>
      <w:numPr>
        <w:ilvl w:val="2"/>
        <w:numId w:val="12"/>
      </w:numPr>
    </w:pPr>
  </w:style>
  <w:style w:type="paragraph" w:customStyle="1" w:styleId="Listeniveau1">
    <w:name w:val="Liste niveau 1"/>
    <w:basedOn w:val="Paragraphedeliste"/>
    <w:qFormat/>
    <w:rsid w:val="00C1102D"/>
    <w:pPr>
      <w:shd w:val="pct20" w:color="auto" w:fill="auto"/>
      <w:spacing w:before="80" w:line="276" w:lineRule="auto"/>
      <w:ind w:left="357" w:right="0" w:hanging="357"/>
    </w:pPr>
  </w:style>
  <w:style w:type="paragraph" w:customStyle="1" w:styleId="Listeniveau4">
    <w:name w:val="Liste niveau 4"/>
    <w:basedOn w:val="Normal"/>
    <w:qFormat/>
    <w:rsid w:val="00F3132F"/>
    <w:pPr>
      <w:numPr>
        <w:ilvl w:val="3"/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843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Jocelyn</dc:creator>
  <cp:lastModifiedBy>Émile Grégoire</cp:lastModifiedBy>
  <cp:revision>39</cp:revision>
  <dcterms:created xsi:type="dcterms:W3CDTF">2015-02-10T19:43:00Z</dcterms:created>
  <dcterms:modified xsi:type="dcterms:W3CDTF">2015-02-11T19:36:00Z</dcterms:modified>
</cp:coreProperties>
</file>